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jc w:val="center"/>
        <w:rPr>
          <w:color w:val="4a86e8"/>
        </w:rPr>
      </w:pPr>
      <w:bookmarkStart w:colFirst="0" w:colLast="0" w:name="_v3a9vznqq3vd" w:id="0"/>
      <w:bookmarkEnd w:id="0"/>
      <w:r w:rsidDel="00000000" w:rsidR="00000000" w:rsidRPr="00000000">
        <w:rPr>
          <w:color w:val="4a86e8"/>
          <w:rtl w:val="0"/>
        </w:rPr>
        <w:t xml:space="preserve">  Entrées analogiques</w:t>
      </w:r>
    </w:p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Réponses à ce document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https://drive.google.com/file/d/0B-7bGF-nF0FYcGNqZU5DQWNpRWc/view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1.La description d'un signal analogique, la différence entre un signal analogique et un signal digital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2. La description un convertisseur AD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3. Documenter les termes suivants: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a. La résolution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b. La plage de conversion ou tension de pleine échelle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c. L'échantillonnage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4. Les caractéristiques des entrées analogiques de la carte Spider (Tension d'entrée min/max, nombres des bits,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nombre d'entrées analogiques, connecteurs et pattes utilisées, temps de conversion...)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5. La description d'un port AnalogInput en précisant la fonction des paramètres d'initialisation (constructeur), les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références à ajouter au projet C#.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6. La description détaillée des méthodes de l'objet AnalogInput permettant d'acquérir les données d'un capteur.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7. Les propriétés de l'objet AnalogInput.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8. La description des autres méthodes utilisables avec l'objet AnalogInput.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9. Fournir un tableau contenant les canaux analogiques, les connecteurs utilisables en entrées/sorties analogiques,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un exemple de déclaration et d'initialisation de toutes les entrées/sorties analogiques disponibles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10. Un exemple de programme permettant de lire et d'afficher des valeurs analogique à l'aide de la carte spider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color w:val="ff0000"/>
          <w:rtl w:val="0"/>
        </w:rPr>
        <w:t xml:space="preserve">signaux analogiques</w:t>
      </w:r>
      <w:r w:rsidDel="00000000" w:rsidR="00000000" w:rsidRPr="00000000">
        <w:rPr>
          <w:rtl w:val="0"/>
        </w:rPr>
        <w:t xml:space="preserve"> utilisent les </w:t>
      </w:r>
      <w:r w:rsidDel="00000000" w:rsidR="00000000" w:rsidRPr="00000000">
        <w:rPr>
          <w:color w:val="ff0000"/>
          <w:rtl w:val="0"/>
        </w:rPr>
        <w:t xml:space="preserve">valeurs du signal</w:t>
      </w:r>
      <w:r w:rsidDel="00000000" w:rsidR="00000000" w:rsidRPr="00000000">
        <w:rPr>
          <w:rtl w:val="0"/>
        </w:rPr>
        <w:t xml:space="preserve">, tandis que les </w:t>
      </w:r>
      <w:r w:rsidDel="00000000" w:rsidR="00000000" w:rsidRPr="00000000">
        <w:rPr>
          <w:color w:val="0000ff"/>
          <w:rtl w:val="0"/>
        </w:rPr>
        <w:t xml:space="preserve">signaux digitaux</w:t>
      </w:r>
      <w:r w:rsidDel="00000000" w:rsidR="00000000" w:rsidRPr="00000000">
        <w:rPr>
          <w:rtl w:val="0"/>
        </w:rPr>
        <w:t xml:space="preserve"> lisent uniquement </w:t>
      </w:r>
      <w:r w:rsidDel="00000000" w:rsidR="00000000" w:rsidRPr="00000000">
        <w:rPr>
          <w:color w:val="0000ff"/>
          <w:rtl w:val="0"/>
        </w:rPr>
        <w:t xml:space="preserve">le binaire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convertisseurs AD convertissent une grandeur analogique en une grandeur numérique.</w:t>
        <w:br w:type="textWrapping"/>
        <w:t xml:space="preserve">Le convertisseur à simple rampe marche comme suit :</w:t>
        <w:br w:type="textWrapping"/>
        <w:t xml:space="preserve">Il récupère un signal analogique et mesure si il dépasse certaines valeurs définies, lorsqu’il dépasse ces valeurs il incrémente le chiffre binaire, ce qui permet de convertir petit à petit les valeurs en binaire.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Définitions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A">
      <w:pPr>
        <w:spacing w:before="200" w:line="240" w:lineRule="auto"/>
        <w:ind w:left="2160" w:firstLine="0"/>
        <w:rPr/>
      </w:pPr>
      <w:r w:rsidDel="00000000" w:rsidR="00000000" w:rsidRPr="00000000">
        <w:rPr>
          <w:b w:val="1"/>
          <w:color w:val="6aa84f"/>
          <w:rtl w:val="0"/>
        </w:rPr>
        <w:t xml:space="preserve">la résolution</w:t>
      </w:r>
      <w:r w:rsidDel="00000000" w:rsidR="00000000" w:rsidRPr="00000000">
        <w:rPr>
          <w:rtl w:val="0"/>
        </w:rPr>
        <w:t xml:space="preserve"> : La résolution est définie par le nombre de bits dans le convertisseur plus il y en a plus la mesure convertie est précise.</w:t>
      </w:r>
    </w:p>
    <w:p w:rsidR="00000000" w:rsidDel="00000000" w:rsidP="00000000" w:rsidRDefault="00000000" w:rsidRPr="00000000" w14:paraId="0000001B">
      <w:pPr>
        <w:spacing w:before="200" w:line="240" w:lineRule="auto"/>
        <w:ind w:left="2160" w:firstLine="0"/>
        <w:rPr/>
      </w:pPr>
      <w:r w:rsidDel="00000000" w:rsidR="00000000" w:rsidRPr="00000000">
        <w:rPr>
          <w:b w:val="1"/>
          <w:color w:val="6aa84f"/>
          <w:rtl w:val="0"/>
        </w:rPr>
        <w:t xml:space="preserve">la plage de conversion</w:t>
      </w:r>
      <w:r w:rsidDel="00000000" w:rsidR="00000000" w:rsidRPr="00000000">
        <w:rPr>
          <w:rtl w:val="0"/>
        </w:rPr>
        <w:t xml:space="preserve">: Zone occupée en volt par le signal analogique. </w:t>
      </w:r>
    </w:p>
    <w:p w:rsidR="00000000" w:rsidDel="00000000" w:rsidP="00000000" w:rsidRDefault="00000000" w:rsidRPr="00000000" w14:paraId="0000001C">
      <w:pPr>
        <w:spacing w:before="200" w:line="240" w:lineRule="auto"/>
        <w:ind w:left="2160" w:firstLine="0"/>
        <w:rPr/>
      </w:pPr>
      <w:r w:rsidDel="00000000" w:rsidR="00000000" w:rsidRPr="00000000">
        <w:rPr>
          <w:b w:val="1"/>
          <w:color w:val="6aa84f"/>
          <w:rtl w:val="0"/>
        </w:rPr>
        <w:t xml:space="preserve">l’échantillonnage</w:t>
      </w:r>
      <w:r w:rsidDel="00000000" w:rsidR="00000000" w:rsidRPr="00000000">
        <w:rPr>
          <w:rtl w:val="0"/>
        </w:rPr>
        <w:t xml:space="preserve">: La fréquence de la mesure (analyse) d’un signal.</w:t>
      </w:r>
    </w:p>
    <w:p w:rsidR="00000000" w:rsidDel="00000000" w:rsidP="00000000" w:rsidRDefault="00000000" w:rsidRPr="00000000" w14:paraId="0000001D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4) Pour l’AnalogInput nous avons  0-3.3v, pin 3-4-5, dans le branchement 9 et 10 avec une résolution de 12 bits.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Pour ce qui est du AnalogOutput nous avons de 0-3.3v, pin 5, dans le branchement 9, avec une résolution de 10 bits.</w:t>
        <w:br w:type="textWrapping"/>
        <w:br w:type="textWrapping"/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https://drive.google.com/a/eduge.ch/file/d/0B0H7gtlCU6KaTnhKZXJqNkY2czQ/view?usp=sharing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Ces circuits analogiques intégrés ne sont pas conçus pour être très précis. Pour une précision plus élevée, un ADC externe peut être ajouté en utilisant le bus SPI.</w:t>
      </w:r>
    </w:p>
    <w:p w:rsidR="00000000" w:rsidDel="00000000" w:rsidP="00000000" w:rsidRDefault="00000000" w:rsidRPr="00000000" w14:paraId="0000001F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5) Référence à ajouter pour l’AnalogInput: using Microsoft.SPOT.Hardware;</w:t>
        <w:br w:type="textWrapping"/>
      </w:r>
    </w:p>
    <w:p w:rsidR="00000000" w:rsidDel="00000000" w:rsidP="00000000" w:rsidRDefault="00000000" w:rsidRPr="00000000" w14:paraId="00000020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Un analog input est une entrée analogique convertie au niveau de tension en une valeur numérique qui peut être stockée et traitée dans un ordinateur.</w:t>
        <w:br w:type="textWrapping"/>
        <w:br w:type="textWrapping"/>
        <w:t xml:space="preserve">Exemple d’initialisation d’AnalogInput: </w:t>
        <w:br w:type="textWrapping"/>
        <w:t xml:space="preserve">AnalogInput joyy = new AnalogInput(FEZSpiderII.Socket10.AnalogInput5);</w:t>
      </w:r>
    </w:p>
    <w:p w:rsidR="00000000" w:rsidDel="00000000" w:rsidP="00000000" w:rsidRDefault="00000000" w:rsidRPr="00000000" w14:paraId="00000021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6) Pour récupérer les données d’un AnalogInput nous utilisons la Méthode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“.ReadRaw()”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ff"/>
          <w:rtl w:val="0"/>
        </w:rPr>
        <w:t xml:space="preserve">“ .Read()”</w:t>
      </w:r>
      <w:r w:rsidDel="00000000" w:rsidR="00000000" w:rsidRPr="00000000">
        <w:rPr>
          <w:rtl w:val="0"/>
        </w:rPr>
        <w:t xml:space="preserve">. A savoir que la méthode </w:t>
      </w:r>
      <w:r w:rsidDel="00000000" w:rsidR="00000000" w:rsidRPr="00000000">
        <w:rPr>
          <w:color w:val="0000ff"/>
          <w:rtl w:val="0"/>
        </w:rPr>
        <w:t xml:space="preserve">“.ReadRaw()”</w:t>
      </w:r>
      <w:r w:rsidDel="00000000" w:rsidR="00000000" w:rsidRPr="00000000">
        <w:rPr>
          <w:rtl w:val="0"/>
        </w:rPr>
        <w:t xml:space="preserve"> sera plus rapide</w:t>
      </w:r>
    </w:p>
    <w:p w:rsidR="00000000" w:rsidDel="00000000" w:rsidP="00000000" w:rsidRDefault="00000000" w:rsidRPr="00000000" w14:paraId="00000022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O</w:t>
      </w:r>
      <w:r w:rsidDel="00000000" w:rsidR="00000000" w:rsidRPr="00000000">
        <w:rPr>
          <w:b w:val="1"/>
          <w:color w:val="6aa84f"/>
          <w:rtl w:val="0"/>
        </w:rPr>
        <w:t xml:space="preserve">ffset</w:t>
      </w:r>
      <w:r w:rsidDel="00000000" w:rsidR="00000000" w:rsidRPr="00000000">
        <w:rPr>
          <w:rtl w:val="0"/>
        </w:rPr>
        <w:t xml:space="preserve"> : retourne ou définit le décalage à appliquer à la lecture brute du capteur avant que la valeur soit retournée ( double)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Pin</w:t>
      </w:r>
      <w:r w:rsidDel="00000000" w:rsidR="00000000" w:rsidRPr="00000000">
        <w:rPr>
          <w:rtl w:val="0"/>
        </w:rPr>
        <w:t xml:space="preserve">: Retourne la broche GPIO du canal.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Retourne la précision en bits du canal (Int).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Retourne ou définit le facteur multiplicatif appliqué à la lecture brute du capteur avant que la valeur soit retournée (double). Valeur par défaut = 1.</w:t>
      </w:r>
    </w:p>
    <w:p w:rsidR="00000000" w:rsidDel="00000000" w:rsidP="00000000" w:rsidRDefault="00000000" w:rsidRPr="00000000" w14:paraId="00000029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https://msdn.microsoft.com/en-us/library/microsoft.spot.hardware.analoginput(v=vs.102).aspx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 w14:paraId="0000002B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pinMode()</w:t>
      </w:r>
      <w:r w:rsidDel="00000000" w:rsidR="00000000" w:rsidRPr="00000000">
        <w:rPr>
          <w:rtl w:val="0"/>
        </w:rPr>
        <w:t xml:space="preserve">: Configure le pin spécifié pour se comporter en entrée ou en sortie.</w:t>
      </w:r>
    </w:p>
    <w:p w:rsidR="00000000" w:rsidDel="00000000" w:rsidP="00000000" w:rsidRDefault="00000000" w:rsidRPr="00000000" w14:paraId="0000002C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digitalWrite()</w:t>
      </w:r>
      <w:r w:rsidDel="00000000" w:rsidR="00000000" w:rsidRPr="00000000">
        <w:rPr>
          <w:rtl w:val="0"/>
        </w:rPr>
        <w:t xml:space="preserve">: Écrit une valeur Haute ou Bas à une broche numérique.</w:t>
      </w:r>
    </w:p>
    <w:p w:rsidR="00000000" w:rsidDel="00000000" w:rsidP="00000000" w:rsidRDefault="00000000" w:rsidRPr="00000000" w14:paraId="0000002D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: Met en pause le programme pour le temps (en millisecondes) spécifié comme paramètre.</w:t>
      </w:r>
    </w:p>
    <w:p w:rsidR="00000000" w:rsidDel="00000000" w:rsidP="00000000" w:rsidRDefault="00000000" w:rsidRPr="00000000" w14:paraId="0000002E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AnalogInOutSerial</w:t>
      </w:r>
      <w:r w:rsidDel="00000000" w:rsidR="00000000" w:rsidRPr="00000000">
        <w:rPr>
          <w:rtl w:val="0"/>
        </w:rPr>
        <w:t xml:space="preserve">: Lis une broche d’entrée analogique puis ces données pour diminuer ou illuminer une LED. </w:t>
      </w:r>
    </w:p>
    <w:p w:rsidR="00000000" w:rsidDel="00000000" w:rsidP="00000000" w:rsidRDefault="00000000" w:rsidRPr="00000000" w14:paraId="0000002F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AnalogWriteMega</w:t>
      </w:r>
      <w:r w:rsidDel="00000000" w:rsidR="00000000" w:rsidRPr="00000000">
        <w:rPr>
          <w:rtl w:val="0"/>
        </w:rPr>
        <w:t xml:space="preserve">: fait allumer et éteindre les LEDs un par un. </w:t>
      </w:r>
    </w:p>
    <w:p w:rsidR="00000000" w:rsidDel="00000000" w:rsidP="00000000" w:rsidRDefault="00000000" w:rsidRPr="00000000" w14:paraId="00000030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Calibration</w:t>
      </w:r>
      <w:r w:rsidDel="00000000" w:rsidR="00000000" w:rsidRPr="00000000">
        <w:rPr>
          <w:rtl w:val="0"/>
        </w:rPr>
        <w:t xml:space="preserve">: On peut définir un maximum et un  minimum pour les valeurs des capteurs analogiques attendus.</w:t>
      </w:r>
    </w:p>
    <w:p w:rsidR="00000000" w:rsidDel="00000000" w:rsidP="00000000" w:rsidRDefault="00000000" w:rsidRPr="00000000" w14:paraId="00000031">
      <w:pPr>
        <w:spacing w:before="200" w:line="240" w:lineRule="auto"/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Fading</w:t>
      </w:r>
      <w:r w:rsidDel="00000000" w:rsidR="00000000" w:rsidRPr="00000000">
        <w:rPr>
          <w:rtl w:val="0"/>
        </w:rPr>
        <w:t xml:space="preserve">: Utilise une sortie analogique pour estomper la LED.</w:t>
      </w:r>
    </w:p>
    <w:p w:rsidR="00000000" w:rsidDel="00000000" w:rsidP="00000000" w:rsidRDefault="00000000" w:rsidRPr="00000000" w14:paraId="00000032">
      <w:pPr>
        <w:spacing w:before="200" w:line="240" w:lineRule="auto"/>
        <w:ind w:left="0" w:firstLine="720"/>
        <w:rPr/>
      </w:pPr>
      <w:r w:rsidDel="00000000" w:rsidR="00000000" w:rsidRPr="00000000">
        <w:rPr>
          <w:b w:val="1"/>
          <w:color w:val="0000ff"/>
          <w:rtl w:val="0"/>
        </w:rPr>
        <w:t xml:space="preserve">Smoothing</w:t>
      </w:r>
      <w:r w:rsidDel="00000000" w:rsidR="00000000" w:rsidRPr="00000000">
        <w:rPr>
          <w:rtl w:val="0"/>
        </w:rPr>
        <w:t xml:space="preserve">: Lisse les lectures multiples d’une entrée analogique.</w:t>
      </w:r>
    </w:p>
    <w:p w:rsidR="00000000" w:rsidDel="00000000" w:rsidP="00000000" w:rsidRDefault="00000000" w:rsidRPr="00000000" w14:paraId="00000033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9) tableau fournis par le prof.:</w:t>
      </w:r>
    </w:p>
    <w:p w:rsidR="00000000" w:rsidDel="00000000" w:rsidP="00000000" w:rsidRDefault="00000000" w:rsidRPr="00000000" w14:paraId="00000034">
      <w:pPr>
        <w:spacing w:before="200" w:lin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https://drive.google.com/file/d/0B-7bGF-nF0FYV0Z4cU5SSnhpVXM/view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4071848312833"/>
        <w:gridCol w:w="1278.4551613923527"/>
        <w:gridCol w:w="1278.4551613923527"/>
        <w:gridCol w:w="1278.4551613923527"/>
        <w:gridCol w:w="2809.7391420152826"/>
        <w:tblGridChange w:id="0">
          <w:tblGrid>
            <w:gridCol w:w="2380.4071848312833"/>
            <w:gridCol w:w="1278.4551613923527"/>
            <w:gridCol w:w="1278.4551613923527"/>
            <w:gridCol w:w="1278.4551613923527"/>
            <w:gridCol w:w="2809.7391420152826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0" w:before="200" w:lineRule="auto"/>
              <w:ind w:left="0" w:firstLine="0"/>
              <w:rPr/>
            </w:pPr>
            <w:del w:author="" w:id="0">
              <w:r w:rsidDel="00000000" w:rsidR="00000000" w:rsidRPr="00000000">
                <w:rPr>
                  <w:sz w:val="14"/>
                  <w:szCs w:val="14"/>
                  <w:rtl w:val="0"/>
                </w:rPr>
                <w:delText xml:space="preserve">     </w:delText>
              </w:r>
              <w:r w:rsidDel="00000000" w:rsidR="00000000" w:rsidRPr="00000000">
                <w:rPr>
                  <w:rtl w:val="0"/>
                </w:rPr>
                <w:delText xml:space="preserve"> 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Entrées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Sortie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Connecteur n° 10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3</w:delText>
              </w:r>
            </w:del>
          </w:p>
          <w:p w:rsidR="00000000" w:rsidDel="00000000" w:rsidP="00000000" w:rsidRDefault="00000000" w:rsidRPr="00000000" w14:paraId="0000003D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ADC6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4</w:delText>
              </w:r>
            </w:del>
          </w:p>
          <w:p w:rsidR="00000000" w:rsidDel="00000000" w:rsidP="00000000" w:rsidRDefault="00000000" w:rsidRPr="00000000" w14:paraId="0000003F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ADC1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5</w:delText>
              </w:r>
            </w:del>
          </w:p>
          <w:p w:rsidR="00000000" w:rsidDel="00000000" w:rsidP="00000000" w:rsidRDefault="00000000" w:rsidRPr="00000000" w14:paraId="00000041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ADC0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 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Connecteur n° 9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3</w:delText>
              </w:r>
            </w:del>
          </w:p>
          <w:p w:rsidR="00000000" w:rsidDel="00000000" w:rsidP="00000000" w:rsidRDefault="00000000" w:rsidRPr="00000000" w14:paraId="00000045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ADC7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4</w:delText>
              </w:r>
            </w:del>
          </w:p>
          <w:p w:rsidR="00000000" w:rsidDel="00000000" w:rsidP="00000000" w:rsidRDefault="00000000" w:rsidRPr="00000000" w14:paraId="00000047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ADC2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5</w:delText>
              </w:r>
            </w:del>
          </w:p>
          <w:p w:rsidR="00000000" w:rsidDel="00000000" w:rsidP="00000000" w:rsidRDefault="00000000" w:rsidRPr="00000000" w14:paraId="00000049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ADC3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0" w:before="200" w:lineRule="auto"/>
              <w:jc w:val="center"/>
              <w:rPr>
                <w:del w:author="" w:id="0"/>
              </w:rPr>
            </w:pPr>
            <w:del w:author="" w:id="0">
              <w:r w:rsidDel="00000000" w:rsidR="00000000" w:rsidRPr="00000000">
                <w:rPr>
                  <w:rtl w:val="0"/>
                </w:rPr>
                <w:delText xml:space="preserve">Pin 5</w:delText>
              </w:r>
            </w:del>
          </w:p>
          <w:p w:rsidR="00000000" w:rsidDel="00000000" w:rsidP="00000000" w:rsidRDefault="00000000" w:rsidRPr="00000000" w14:paraId="0000004B">
            <w:pPr>
              <w:spacing w:after="400" w:before="200" w:lineRule="auto"/>
              <w:jc w:val="center"/>
              <w:rPr/>
            </w:pPr>
            <w:del w:author="" w:id="0">
              <w:r w:rsidDel="00000000" w:rsidR="00000000" w:rsidRPr="00000000">
                <w:rPr>
                  <w:rtl w:val="0"/>
                </w:rPr>
                <w:delText xml:space="preserve">AOUT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400" w:before="200" w:line="240" w:lineRule="auto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b w:val="1"/>
          <w:sz w:val="24"/>
          <w:szCs w:val="24"/>
          <w:rtl w:val="0"/>
        </w:rPr>
        <w:t xml:space="preserve"> exemple de programme: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https://drive.google.com/a/eduge.ch/file/d/0B_q-2T0YFLLINDJrZVdDYmZWSnM/view?usp=sharing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00" w:line="240" w:lineRule="auto"/>
        <w:ind w:left="0" w:firstLine="0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cartouche (à remplir) et usings:</w:t>
      </w:r>
    </w:p>
    <w:p w:rsidR="00000000" w:rsidDel="00000000" w:rsidP="00000000" w:rsidRDefault="00000000" w:rsidRPr="00000000" w14:paraId="00000050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/* Programme NomProgramme</w:t>
      </w:r>
    </w:p>
    <w:p w:rsidR="00000000" w:rsidDel="00000000" w:rsidP="00000000" w:rsidRDefault="00000000" w:rsidRPr="00000000" w14:paraId="00000051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Nom (seulement les consonnes) prénom date Version NumVersion</w:t>
      </w:r>
    </w:p>
    <w:p w:rsidR="00000000" w:rsidDel="00000000" w:rsidP="00000000" w:rsidRDefault="00000000" w:rsidRPr="00000000" w14:paraId="00000052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Description ...</w:t>
      </w:r>
    </w:p>
    <w:p w:rsidR="00000000" w:rsidDel="00000000" w:rsidP="00000000" w:rsidRDefault="00000000" w:rsidRPr="00000000" w14:paraId="00000053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spacing w:before="0" w:line="240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/* Description matériel et librairies:</w:t>
      </w:r>
    </w:p>
    <w:p w:rsidR="00000000" w:rsidDel="00000000" w:rsidP="00000000" w:rsidRDefault="00000000" w:rsidRPr="00000000" w14:paraId="00000056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</w:t>
      </w:r>
    </w:p>
    <w:p w:rsidR="00000000" w:rsidDel="00000000" w:rsidP="00000000" w:rsidRDefault="00000000" w:rsidRPr="00000000" w14:paraId="00000057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Version: GHI SDK:2016.1.2.0; NETMF:4.3.8.1; Gadgeteer core:2.44.1100.0</w:t>
      </w:r>
    </w:p>
    <w:p w:rsidR="00000000" w:rsidDel="00000000" w:rsidP="00000000" w:rsidRDefault="00000000" w:rsidRPr="00000000" w14:paraId="00000058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Carte mère: Spider 2</w:t>
        <w:tab/>
        <w:t xml:space="preserve">Version firmware: 4.3.8.1 </w:t>
        <w:tab/>
        <w:t xml:space="preserve">Version Loader:4.3.8.1  (MAJ: 4381)</w:t>
      </w:r>
    </w:p>
    <w:p w:rsidR="00000000" w:rsidDel="00000000" w:rsidP="00000000" w:rsidRDefault="00000000" w:rsidRPr="00000000" w14:paraId="00000059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Module utilisé</w:t>
        <w:tab/>
        <w:tab/>
        <w:t xml:space="preserve">Connecteur utilisé</w:t>
        <w:tab/>
        <w:t xml:space="preserve">Fonction</w:t>
      </w:r>
    </w:p>
    <w:p w:rsidR="00000000" w:rsidDel="00000000" w:rsidP="00000000" w:rsidRDefault="00000000" w:rsidRPr="00000000" w14:paraId="0000005A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</w:t>
        <w:tab/>
        <w:t xml:space="preserve">usbClientDP     1                   Connexion au PC</w:t>
      </w:r>
    </w:p>
    <w:p w:rsidR="00000000" w:rsidDel="00000000" w:rsidP="00000000" w:rsidRDefault="00000000" w:rsidRPr="00000000" w14:paraId="0000005B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 Button          2                   Start/Stop</w:t>
      </w:r>
    </w:p>
    <w:p w:rsidR="00000000" w:rsidDel="00000000" w:rsidP="00000000" w:rsidRDefault="00000000" w:rsidRPr="00000000" w14:paraId="0000005C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 Joystick        1                   "Mooving" LED in the LED strip</w:t>
      </w:r>
    </w:p>
    <w:p w:rsidR="00000000" w:rsidDel="00000000" w:rsidP="00000000" w:rsidRDefault="00000000" w:rsidRPr="00000000" w14:paraId="0000005D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 LED strip       1                   Show the action of the Joystick</w:t>
      </w:r>
    </w:p>
    <w:p w:rsidR="00000000" w:rsidDel="00000000" w:rsidP="00000000" w:rsidRDefault="00000000" w:rsidRPr="00000000" w14:paraId="0000005E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*/</w:t>
      </w:r>
    </w:p>
    <w:p w:rsidR="00000000" w:rsidDel="00000000" w:rsidP="00000000" w:rsidRDefault="00000000" w:rsidRPr="00000000" w14:paraId="0000005F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/* Référence à ajouter:</w:t>
      </w:r>
    </w:p>
    <w:p w:rsidR="00000000" w:rsidDel="00000000" w:rsidP="00000000" w:rsidRDefault="00000000" w:rsidRPr="00000000" w14:paraId="00000061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    GHI.Pins                     pour GHI.Pins.EMX ou ...</w:t>
      </w:r>
    </w:p>
    <w:p w:rsidR="00000000" w:rsidDel="00000000" w:rsidP="00000000" w:rsidRDefault="00000000" w:rsidRPr="00000000" w14:paraId="00000062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     Microsoft.SPOT.Hardware      pour Cpu.Pin et OutputPort</w:t>
      </w:r>
    </w:p>
    <w:p w:rsidR="00000000" w:rsidDel="00000000" w:rsidP="00000000" w:rsidRDefault="00000000" w:rsidRPr="00000000" w14:paraId="00000063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*/</w:t>
      </w:r>
    </w:p>
    <w:p w:rsidR="00000000" w:rsidDel="00000000" w:rsidP="00000000" w:rsidRDefault="00000000" w:rsidRPr="00000000" w14:paraId="00000064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// Par défaut</w:t>
      </w:r>
    </w:p>
    <w:p w:rsidR="00000000" w:rsidDel="00000000" w:rsidP="00000000" w:rsidRDefault="00000000" w:rsidRPr="00000000" w14:paraId="00000066">
      <w:pPr>
        <w:spacing w:before="0" w:line="240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System;</w:t>
      </w:r>
    </w:p>
    <w:p w:rsidR="00000000" w:rsidDel="00000000" w:rsidP="00000000" w:rsidRDefault="00000000" w:rsidRPr="00000000" w14:paraId="00000067">
      <w:pPr>
        <w:spacing w:before="0" w:line="240" w:lineRule="auto"/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Microsoft.SPOT;</w:t>
      </w:r>
    </w:p>
    <w:p w:rsidR="00000000" w:rsidDel="00000000" w:rsidP="00000000" w:rsidRDefault="00000000" w:rsidRPr="00000000" w14:paraId="00000068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// A ajouter</w:t>
      </w:r>
    </w:p>
    <w:p w:rsidR="00000000" w:rsidDel="00000000" w:rsidP="00000000" w:rsidRDefault="00000000" w:rsidRPr="00000000" w14:paraId="00000069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Microsoft.SPOT.Hardware;  </w:t>
      </w: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// Pour OutputPort</w:t>
      </w:r>
    </w:p>
    <w:p w:rsidR="00000000" w:rsidDel="00000000" w:rsidP="00000000" w:rsidRDefault="00000000" w:rsidRPr="00000000" w14:paraId="0000006A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GHI.Pins;</w:t>
        <w:tab/>
        <w:tab/>
        <w:t xml:space="preserve">      </w:t>
      </w: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// Pour GHI.Pins</w:t>
      </w:r>
    </w:p>
    <w:p w:rsidR="00000000" w:rsidDel="00000000" w:rsidP="00000000" w:rsidRDefault="00000000" w:rsidRPr="00000000" w14:paraId="0000006B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System.Threading;        </w:t>
      </w: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 // Pour Thread.Sleep(1000)</w:t>
      </w:r>
    </w:p>
    <w:p w:rsidR="00000000" w:rsidDel="00000000" w:rsidP="00000000" w:rsidRDefault="00000000" w:rsidRPr="00000000" w14:paraId="0000006C">
      <w:pPr>
        <w:spacing w:before="0" w:line="240" w:lineRule="auto"/>
        <w:ind w:left="72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GHICard = GHI.Pins.FEZSpider; </w:t>
      </w:r>
      <w:r w:rsidDel="00000000" w:rsidR="00000000" w:rsidRPr="00000000">
        <w:rPr>
          <w:rFonts w:ascii="Inconsolata" w:cs="Inconsolata" w:eastAsia="Inconsolata" w:hAnsi="Inconsolata"/>
          <w:color w:val="38761d"/>
          <w:rtl w:val="0"/>
        </w:rPr>
        <w:t xml:space="preserve">// Défini la carte principale utilisée</w:t>
      </w:r>
    </w:p>
    <w:p w:rsidR="00000000" w:rsidDel="00000000" w:rsidP="00000000" w:rsidRDefault="00000000" w:rsidRPr="00000000" w14:paraId="0000006D">
      <w:pPr>
        <w:spacing w:before="0" w:line="240" w:lineRule="auto"/>
        <w:ind w:left="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ind w:left="0" w:firstLine="0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exemples déclarations et utilisations :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OutputPort LedSpider = new OutputPort(FEZSpiderII.DebugLed, false);</w:t>
      </w:r>
    </w:p>
    <w:p w:rsidR="00000000" w:rsidDel="00000000" w:rsidP="00000000" w:rsidRDefault="00000000" w:rsidRPr="00000000" w14:paraId="00000073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OutputPort LedBtn1 = new OutputPort(FEZSpiderII.Socket12.Pin4, false);</w:t>
      </w:r>
    </w:p>
    <w:p w:rsidR="00000000" w:rsidDel="00000000" w:rsidP="00000000" w:rsidRDefault="00000000" w:rsidRPr="00000000" w14:paraId="00000074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OutputPort LedBtn2 = new OutputPort(FEZSpiderII.Socket14.Pin4, false);</w:t>
      </w:r>
    </w:p>
    <w:p w:rsidR="00000000" w:rsidDel="00000000" w:rsidP="00000000" w:rsidRDefault="00000000" w:rsidRPr="00000000" w14:paraId="00000075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OutputPort LedLigne0 = new OutputPort(FEZSpiderII.Socket8.Pin3, </w:t>
      </w:r>
    </w:p>
    <w:p w:rsidR="00000000" w:rsidDel="00000000" w:rsidP="00000000" w:rsidRDefault="00000000" w:rsidRPr="00000000" w14:paraId="00000076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InputPort btn1 = new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InputPort(G120.P2_13,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true,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Port.ResistorMode.Disabled);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InputPort btn2 = new InputPort(FEZSpiderII.Socket14.Pin3, true, Port.ResistorMode.Disabled);</w:t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InputPort btnJoy = new InputPort(FEZSpiderII.Socket10.Pin3, true, Port.ResistorMode.Disabled);</w:t>
      </w:r>
    </w:p>
    <w:p w:rsidR="00000000" w:rsidDel="00000000" w:rsidP="00000000" w:rsidRDefault="00000000" w:rsidRPr="00000000" w14:paraId="0000007A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AnalogInput joyx = new AnalogInput(FEZSpiderII.Socket10.AnalogInput4);</w:t>
      </w:r>
    </w:p>
    <w:p w:rsidR="00000000" w:rsidDel="00000000" w:rsidP="00000000" w:rsidRDefault="00000000" w:rsidRPr="00000000" w14:paraId="0000007C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AnalogInput joyy = new AnalogInput(FEZSpiderII.Socket10.AnalogInput5);</w:t>
      </w:r>
    </w:p>
    <w:p w:rsidR="00000000" w:rsidDel="00000000" w:rsidP="00000000" w:rsidRDefault="00000000" w:rsidRPr="00000000" w14:paraId="0000007D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AnalogInput lightSense = new AnalogInput(FEZSpiderII.Socket9.AnalogInput3);</w:t>
      </w:r>
    </w:p>
    <w:p w:rsidR="00000000" w:rsidDel="00000000" w:rsidP="00000000" w:rsidRDefault="00000000" w:rsidRPr="00000000" w14:paraId="0000007E">
      <w:pPr>
        <w:spacing w:before="0" w:line="240" w:lineRule="auto"/>
        <w:ind w:left="0" w:firstLine="0"/>
        <w:rPr>
          <w:rFonts w:ascii="Inconsolata" w:cs="Inconsolata" w:eastAsia="Inconsolata" w:hAnsi="Inconsolata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0"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entreeAnalogS10p3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Socket10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.AnalogInput3);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entreeAnalogS10p4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Socket10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.AnalogInput4);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entreeAnalogS10p5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Socket10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.AnalogInput5);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entreeAnalogS9p3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Socket9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.AnalogInput3);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entreeAnalogS9p4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Socket9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.AnalogInput4);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entreeAnalogS9p5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AnalogInput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Socket9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.AnalogInput5);</w:t>
        <w:br w:type="textWrapping"/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AnalogOutput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sortieAnalogS9p5 =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AnalogOutput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FEZSpiderII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color w:val="2b91af"/>
          <w:sz w:val="19"/>
          <w:szCs w:val="19"/>
          <w:highlight w:val="white"/>
          <w:rtl w:val="0"/>
        </w:rPr>
        <w:t xml:space="preserve">Socket9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.AnalogOutput)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</w:t>
      </w:r>
    </w:p>
    <w:p w:rsidR="00000000" w:rsidDel="00000000" w:rsidP="00000000" w:rsidRDefault="00000000" w:rsidRPr="00000000" w14:paraId="00000081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intx = joyx.ReadRaw();</w:t>
      </w:r>
    </w:p>
    <w:p w:rsidR="00000000" w:rsidDel="00000000" w:rsidP="00000000" w:rsidRDefault="00000000" w:rsidRPr="00000000" w14:paraId="00000082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inty = joyy.ReadRaw();</w:t>
      </w:r>
    </w:p>
    <w:p w:rsidR="00000000" w:rsidDel="00000000" w:rsidP="00000000" w:rsidRDefault="00000000" w:rsidRPr="00000000" w14:paraId="00000083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light = lightSense.ReadRaw();</w:t>
      </w:r>
    </w:p>
    <w:p w:rsidR="00000000" w:rsidDel="00000000" w:rsidP="00000000" w:rsidRDefault="00000000" w:rsidRPr="00000000" w14:paraId="00000084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a/eduge.ch/file/d/0B_q-2T0YFLLINDJrZVdDYmZWSnM/view?usp=sharing" TargetMode="External"/><Relationship Id="rId9" Type="http://schemas.openxmlformats.org/officeDocument/2006/relationships/hyperlink" Target="https://drive.google.com/file/d/0B-7bGF-nF0FYV0Z4cU5SSnhpVXM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-7bGF-nF0FYcGNqZU5DQWNpRWc/view" TargetMode="External"/><Relationship Id="rId7" Type="http://schemas.openxmlformats.org/officeDocument/2006/relationships/hyperlink" Target="https://drive.google.com/a/eduge.ch/file/d/0B0H7gtlCU6KaTnhKZXJqNkY2czQ/view?usp=sharing" TargetMode="External"/><Relationship Id="rId8" Type="http://schemas.openxmlformats.org/officeDocument/2006/relationships/hyperlink" Target="https://msdn.microsoft.com/en-us/library/microsoft.spot.hardware.analoginput(v=vs.102)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